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16" w:rsidRPr="00D97236" w:rsidRDefault="0065359A">
      <w:pPr>
        <w:rPr>
          <w:b/>
          <w:sz w:val="26"/>
          <w:szCs w:val="26"/>
          <w:u w:val="single"/>
        </w:rPr>
      </w:pPr>
      <w:r w:rsidRPr="00D97236">
        <w:rPr>
          <w:b/>
          <w:sz w:val="26"/>
          <w:szCs w:val="26"/>
          <w:u w:val="single"/>
        </w:rPr>
        <w:t>Proceso de solicitud de Cambio de la empresa SIPRECO</w:t>
      </w:r>
    </w:p>
    <w:p w:rsidR="0065359A" w:rsidRDefault="0065359A" w:rsidP="00D97236">
      <w:pPr>
        <w:pStyle w:val="Prrafodelista"/>
        <w:numPr>
          <w:ilvl w:val="0"/>
          <w:numId w:val="2"/>
        </w:numPr>
        <w:pPrChange w:id="0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>El área afectada solicita el cambio.</w:t>
      </w:r>
    </w:p>
    <w:p w:rsidR="0065359A" w:rsidRDefault="0065359A" w:rsidP="00D97236">
      <w:pPr>
        <w:pStyle w:val="Prrafodelista"/>
        <w:numPr>
          <w:ilvl w:val="0"/>
          <w:numId w:val="2"/>
        </w:numPr>
        <w:pPrChange w:id="1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 xml:space="preserve">El Área </w:t>
      </w:r>
      <w:r w:rsidR="0073431C">
        <w:t>CCB (Departamento</w:t>
      </w:r>
      <w:r>
        <w:t xml:space="preserve"> de control de </w:t>
      </w:r>
      <w:r w:rsidR="0073431C">
        <w:t>cambio)</w:t>
      </w:r>
      <w:r>
        <w:t xml:space="preserve"> </w:t>
      </w:r>
      <w:r w:rsidR="0073431C">
        <w:t>evalúa</w:t>
      </w:r>
      <w:r>
        <w:t xml:space="preserve"> el cambio a </w:t>
      </w:r>
      <w:r w:rsidR="0073431C">
        <w:t>través</w:t>
      </w:r>
      <w:r>
        <w:t xml:space="preserve"> de 2 </w:t>
      </w:r>
      <w:r w:rsidR="0073431C">
        <w:t>métricas</w:t>
      </w:r>
      <w:r>
        <w:t xml:space="preserve"> principales</w:t>
      </w:r>
      <w:r w:rsidR="0073431C">
        <w:t>, las cuales son Alcance y tiempo.</w:t>
      </w:r>
    </w:p>
    <w:p w:rsidR="00DD56E8" w:rsidRDefault="0073431C" w:rsidP="00D97236">
      <w:pPr>
        <w:pStyle w:val="Prrafodelista"/>
        <w:numPr>
          <w:ilvl w:val="0"/>
          <w:numId w:val="2"/>
        </w:numPr>
        <w:pPrChange w:id="2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 xml:space="preserve">Se estima el alcance del cambio a realizar a través de la evaluación </w:t>
      </w:r>
      <w:r w:rsidR="00DD56E8">
        <w:t>de costo.</w:t>
      </w:r>
    </w:p>
    <w:p w:rsidR="00DD56E8" w:rsidRDefault="00DD56E8" w:rsidP="00D97236">
      <w:pPr>
        <w:pStyle w:val="Prrafodelista"/>
        <w:numPr>
          <w:ilvl w:val="0"/>
          <w:numId w:val="2"/>
        </w:numPr>
        <w:pPrChange w:id="3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>Se analiza el impacto del cambio e</w:t>
      </w:r>
      <w:r w:rsidR="00A90301">
        <w:t>n el alcance del proyecto a través</w:t>
      </w:r>
      <w:r>
        <w:t xml:space="preserve"> de herramientas de gestión de la Guía PMBOOK.</w:t>
      </w:r>
    </w:p>
    <w:p w:rsidR="00DD56E8" w:rsidRDefault="00DD56E8" w:rsidP="00D97236">
      <w:pPr>
        <w:pStyle w:val="Prrafodelista"/>
        <w:numPr>
          <w:ilvl w:val="0"/>
          <w:numId w:val="2"/>
        </w:numPr>
        <w:pPrChange w:id="4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>Se documenta los cambios a realizar para que posteriormente sean autorizados por el departamento de CCB.</w:t>
      </w:r>
    </w:p>
    <w:p w:rsidR="00DD56E8" w:rsidRDefault="00DD56E8" w:rsidP="00D97236">
      <w:pPr>
        <w:pStyle w:val="Prrafodelista"/>
        <w:numPr>
          <w:ilvl w:val="0"/>
          <w:numId w:val="2"/>
        </w:numPr>
        <w:rPr>
          <w:ins w:id="5" w:author="Oscar Ramos" w:date="2018-06-09T16:45:00Z"/>
        </w:rPr>
        <w:pPrChange w:id="6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 xml:space="preserve">Se aprueba la solicitud de cambio a </w:t>
      </w:r>
      <w:r w:rsidR="00A90301">
        <w:t>través</w:t>
      </w:r>
      <w:r>
        <w:t xml:space="preserve"> de la aprobación de los diferentes grupos de trabajo </w:t>
      </w:r>
      <w:r w:rsidR="00A90301">
        <w:t>(Los</w:t>
      </w:r>
      <w:r>
        <w:t xml:space="preserve"> analistas, </w:t>
      </w:r>
      <w:r w:rsidR="00A90301">
        <w:t>el departamento de sistemas de la UPN).</w:t>
      </w:r>
    </w:p>
    <w:p w:rsidR="00D97236" w:rsidRDefault="00D97236" w:rsidP="00D97236">
      <w:pPr>
        <w:pStyle w:val="Prrafodelista"/>
        <w:numPr>
          <w:ilvl w:val="1"/>
          <w:numId w:val="2"/>
        </w:numPr>
        <w:pPrChange w:id="7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ins w:id="8" w:author="Oscar Ramos" w:date="2018-06-09T16:45:00Z">
        <w:r>
          <w:t>Se rechaza la solicitud de cambio.</w:t>
        </w:r>
      </w:ins>
    </w:p>
    <w:p w:rsidR="00A90301" w:rsidRDefault="00A90301" w:rsidP="00D97236">
      <w:pPr>
        <w:pStyle w:val="Prrafodelista"/>
        <w:numPr>
          <w:ilvl w:val="0"/>
          <w:numId w:val="2"/>
        </w:numPr>
        <w:pPrChange w:id="9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>Se realiza un seguimiento y gestión del cambio aprobado, dicho cambio tendrá que cumplir con los objetivos en primera instancia.</w:t>
      </w:r>
    </w:p>
    <w:p w:rsidR="00A90301" w:rsidRDefault="00A90301" w:rsidP="00D97236">
      <w:pPr>
        <w:pStyle w:val="Prrafodelista"/>
        <w:numPr>
          <w:ilvl w:val="0"/>
          <w:numId w:val="2"/>
        </w:numPr>
        <w:pPrChange w:id="10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>Se ejecuta el cambio e</w:t>
      </w:r>
      <w:r w:rsidR="00D97236">
        <w:t>n un periodo asignado dentro del área</w:t>
      </w:r>
      <w:r>
        <w:t xml:space="preserve"> que corresponda.</w:t>
      </w:r>
    </w:p>
    <w:p w:rsidR="00A90301" w:rsidRDefault="00A90301" w:rsidP="00D97236">
      <w:pPr>
        <w:pStyle w:val="Prrafodelista"/>
        <w:numPr>
          <w:ilvl w:val="0"/>
          <w:numId w:val="2"/>
        </w:numPr>
        <w:pPrChange w:id="11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 xml:space="preserve">Se </w:t>
      </w:r>
      <w:r w:rsidR="00D97236">
        <w:t>realiza</w:t>
      </w:r>
      <w:r>
        <w:t xml:space="preserve"> una revisión del cambio dentro del área afectada y se obtiene los resultados que inicialmente se establecieron.</w:t>
      </w:r>
    </w:p>
    <w:p w:rsidR="00D97236" w:rsidRDefault="00A90301" w:rsidP="00D97236">
      <w:pPr>
        <w:pStyle w:val="Prrafodelista"/>
        <w:numPr>
          <w:ilvl w:val="0"/>
          <w:numId w:val="2"/>
        </w:numPr>
        <w:pPrChange w:id="12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 xml:space="preserve">Se actualiza el cronograma y la dimensión del </w:t>
      </w:r>
      <w:r w:rsidR="00D97236">
        <w:t>costo dentro del presupuesto.</w:t>
      </w:r>
    </w:p>
    <w:p w:rsidR="00A90301" w:rsidRDefault="00D97236" w:rsidP="00D97236">
      <w:pPr>
        <w:pStyle w:val="Prrafodelista"/>
        <w:numPr>
          <w:ilvl w:val="0"/>
          <w:numId w:val="2"/>
        </w:numPr>
        <w:rPr>
          <w:ins w:id="13" w:author="Oscar Ramos" w:date="2018-06-09T16:45:00Z"/>
        </w:rPr>
        <w:pPrChange w:id="14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r>
        <w:t xml:space="preserve">Se informa sobre el cambio realizado a las diversas para tener conocimiento del impacto que tuvo sobre el alcance del proyecto. </w:t>
      </w:r>
    </w:p>
    <w:p w:rsidR="00D97236" w:rsidRDefault="00D97236" w:rsidP="00D97236">
      <w:pPr>
        <w:rPr>
          <w:ins w:id="15" w:author="Oscar Ramos" w:date="2018-06-09T16:45:00Z"/>
        </w:rPr>
        <w:pPrChange w:id="16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ins w:id="17" w:author="Oscar Ramos" w:date="2018-06-09T16:45:00Z">
        <w:r>
          <w:t>Contingencias:</w:t>
        </w:r>
      </w:ins>
    </w:p>
    <w:p w:rsidR="00D97236" w:rsidRDefault="00D97236" w:rsidP="00D97236">
      <w:pPr>
        <w:pPrChange w:id="18" w:author="Oscar Ramos" w:date="2018-06-09T16:45:00Z">
          <w:pPr>
            <w:pStyle w:val="Prrafodelista"/>
            <w:numPr>
              <w:numId w:val="1"/>
            </w:numPr>
            <w:ind w:hanging="360"/>
          </w:pPr>
        </w:pPrChange>
      </w:pPr>
      <w:ins w:id="19" w:author="Oscar Ramos" w:date="2018-06-09T16:45:00Z">
        <w:r>
          <w:t xml:space="preserve">Del Punto 6.1 en el cual se </w:t>
        </w:r>
      </w:ins>
      <w:ins w:id="20" w:author="Oscar Ramos" w:date="2018-06-09T16:46:00Z">
        <w:r>
          <w:t>rechazó la solicitud de cambio, la siguiente actividad es la 10.</w:t>
        </w:r>
      </w:ins>
      <w:bookmarkStart w:id="21" w:name="_GoBack"/>
      <w:bookmarkEnd w:id="21"/>
    </w:p>
    <w:sectPr w:rsidR="00D97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7364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8C51715"/>
    <w:multiLevelType w:val="hybridMultilevel"/>
    <w:tmpl w:val="7944819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scar Ramos">
    <w15:presenceInfo w15:providerId="None" w15:userId="Oscar Ram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9A"/>
    <w:rsid w:val="001F4877"/>
    <w:rsid w:val="0065359A"/>
    <w:rsid w:val="0073431C"/>
    <w:rsid w:val="00A90301"/>
    <w:rsid w:val="00D323F2"/>
    <w:rsid w:val="00D97236"/>
    <w:rsid w:val="00DD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8553A"/>
  <w15:chartTrackingRefBased/>
  <w15:docId w15:val="{90D7771E-C5AC-4521-9CC7-F0FD864E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Ramos</dc:creator>
  <cp:keywords/>
  <dc:description/>
  <cp:lastModifiedBy>Oscar Ramos</cp:lastModifiedBy>
  <cp:revision>1</cp:revision>
  <dcterms:created xsi:type="dcterms:W3CDTF">2018-06-09T20:44:00Z</dcterms:created>
  <dcterms:modified xsi:type="dcterms:W3CDTF">2018-06-09T21:46:00Z</dcterms:modified>
</cp:coreProperties>
</file>